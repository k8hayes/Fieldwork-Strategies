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9C22" w14:textId="647A9587" w:rsidR="00A653A3" w:rsidRPr="002D1CA6" w:rsidRDefault="00E25061" w:rsidP="002D1CA6">
      <w:pPr>
        <w:spacing w:line="360" w:lineRule="auto"/>
      </w:pPr>
      <w:r w:rsidRPr="002D1CA6">
        <w:rPr>
          <w:b/>
          <w:bCs/>
        </w:rPr>
        <w:t>Title:</w:t>
      </w:r>
      <w:r w:rsidRPr="002D1CA6">
        <w:t xml:space="preserve"> Strategies for </w:t>
      </w:r>
      <w:r w:rsidR="003B10F0" w:rsidRPr="002D1CA6">
        <w:t xml:space="preserve">managing and leading fieldwork successfully as a graduate student </w:t>
      </w:r>
    </w:p>
    <w:p w14:paraId="0233C353" w14:textId="77777777" w:rsidR="00E25061" w:rsidRPr="002D1CA6" w:rsidRDefault="00E25061" w:rsidP="002D1CA6">
      <w:pPr>
        <w:spacing w:line="360" w:lineRule="auto"/>
      </w:pPr>
    </w:p>
    <w:p w14:paraId="55F4BBB4" w14:textId="2FD47B4C" w:rsidR="00E25061" w:rsidRPr="002D1CA6" w:rsidRDefault="00E25061" w:rsidP="002D1CA6">
      <w:pPr>
        <w:spacing w:line="360" w:lineRule="auto"/>
      </w:pPr>
      <w:r w:rsidRPr="002D1CA6">
        <w:t xml:space="preserve">Authors: Buma Lab </w:t>
      </w:r>
    </w:p>
    <w:p w14:paraId="48F9BBCA" w14:textId="2FA60A1A" w:rsidR="00E25061" w:rsidRPr="002D1CA6" w:rsidRDefault="00E25061" w:rsidP="002D1CA6">
      <w:pPr>
        <w:spacing w:line="360" w:lineRule="auto"/>
      </w:pPr>
    </w:p>
    <w:p w14:paraId="0FDE597F" w14:textId="2F690C1F" w:rsidR="00E25061" w:rsidRPr="002D1CA6" w:rsidRDefault="00E25061" w:rsidP="002D1CA6">
      <w:pPr>
        <w:spacing w:line="360" w:lineRule="auto"/>
        <w:rPr>
          <w:b/>
          <w:bCs/>
        </w:rPr>
      </w:pPr>
      <w:r w:rsidRPr="002D1CA6">
        <w:rPr>
          <w:b/>
          <w:bCs/>
        </w:rPr>
        <w:t>Introduction</w:t>
      </w:r>
    </w:p>
    <w:p w14:paraId="5763E0F0" w14:textId="2664C917" w:rsidR="00153CB4" w:rsidRPr="002D1CA6" w:rsidRDefault="00E25061" w:rsidP="002D1CA6">
      <w:pPr>
        <w:spacing w:line="360" w:lineRule="auto"/>
      </w:pPr>
      <w:r w:rsidRPr="002D1CA6">
        <w:t xml:space="preserve">Successfully planning and implementing a data collection field campaign can be fundamental to completing a graduate degree in ecology or other field sciences. However, programs and labs often provide little to no formal training in the “soft” skills required to manage a field team successfully, relying instead on individuals’ potential background experience in leadership or management. </w:t>
      </w:r>
      <w:r w:rsidR="00946505" w:rsidRPr="002D1CA6">
        <w:t xml:space="preserve">While many individuals may enter graduate school with prior experience leading a team, the skills required for managing a field crew in remote environments, under high stakes and facing high risks may differ. Furthermore, for those with little specific experience, this can be daunting. </w:t>
      </w:r>
      <w:r w:rsidR="006C6882" w:rsidRPr="002D1CA6">
        <w:t xml:space="preserve">While some resources exist, they can often be highly method-specific (i.e., tree climbing, Houle et al. 2004), deal with a specific aspect of risk involved with fieldwork (Claire Demery et al. 2021) or are aimed at helping supervisors or advisors prepare student mentees (Daniels and </w:t>
      </w:r>
      <w:proofErr w:type="spellStart"/>
      <w:r w:rsidR="006C6882" w:rsidRPr="002D1CA6">
        <w:t>Lavalleee</w:t>
      </w:r>
      <w:proofErr w:type="spellEnd"/>
      <w:r w:rsidR="006C6882" w:rsidRPr="002D1CA6">
        <w:t xml:space="preserve"> 2014). </w:t>
      </w:r>
    </w:p>
    <w:p w14:paraId="038346A2" w14:textId="11228BB1" w:rsidR="00865D76" w:rsidRPr="002D1CA6" w:rsidRDefault="00865D76" w:rsidP="002D1CA6">
      <w:pPr>
        <w:spacing w:line="360" w:lineRule="auto"/>
      </w:pPr>
    </w:p>
    <w:p w14:paraId="7555CF8D" w14:textId="1F5B0AAA" w:rsidR="00865D76" w:rsidRPr="002D1CA6" w:rsidRDefault="00865D76" w:rsidP="002D1CA6">
      <w:pPr>
        <w:spacing w:line="360" w:lineRule="auto"/>
      </w:pPr>
      <w:r w:rsidRPr="002D1CA6">
        <w:t xml:space="preserve">Here, we provide suggestions of strategies specifically aimed at a graduate student audience.  Graduate students leading their own field campaign can be in complicated positions of power: they are expected to supervise and lead their field assistants but remain accountable to their advisor and projects. </w:t>
      </w:r>
    </w:p>
    <w:p w14:paraId="33496215" w14:textId="13846852" w:rsidR="00865D76" w:rsidRPr="002D1CA6" w:rsidRDefault="00865D76" w:rsidP="002D1CA6">
      <w:pPr>
        <w:spacing w:line="360" w:lineRule="auto"/>
      </w:pPr>
    </w:p>
    <w:p w14:paraId="59A2C7F6" w14:textId="1198DEFF" w:rsidR="00865D76" w:rsidRPr="002D1CA6" w:rsidRDefault="00865D76" w:rsidP="002D1CA6">
      <w:pPr>
        <w:spacing w:line="360" w:lineRule="auto"/>
      </w:pPr>
      <w:r w:rsidRPr="002D1CA6">
        <w:t xml:space="preserve">The COVID-19 pandemic disrupted and often prevented conducting ecological fieldwork, particularly in the summer of 2020 (i.e., Tracy et al. 2020). While unprecedented, disruptions to fieldwork can happen at many scales, and can alter research timelines and degree completion for many graduate students who collect data in the field. While the advice here is not specifically geared at dealing with global pandemics, we believe the strategies and advice compiled here will help graduate students be resilient to such turmoil. </w:t>
      </w:r>
    </w:p>
    <w:p w14:paraId="6A8EA6B8" w14:textId="77777777" w:rsidR="00153CB4" w:rsidRPr="002D1CA6" w:rsidRDefault="00153CB4" w:rsidP="002D1CA6">
      <w:pPr>
        <w:spacing w:line="360" w:lineRule="auto"/>
      </w:pPr>
    </w:p>
    <w:p w14:paraId="4D07E886" w14:textId="24E2642F" w:rsidR="00DB4005" w:rsidRDefault="00865D76" w:rsidP="002D1CA6">
      <w:pPr>
        <w:spacing w:line="360" w:lineRule="auto"/>
      </w:pPr>
      <w:r w:rsidRPr="002D1CA6">
        <w:t xml:space="preserve">We acknowledge that the advice compiled here may often </w:t>
      </w:r>
      <w:proofErr w:type="gramStart"/>
      <w:r w:rsidRPr="002D1CA6">
        <w:t>overlap, and</w:t>
      </w:r>
      <w:proofErr w:type="gramEnd"/>
      <w:r w:rsidRPr="002D1CA6">
        <w:t xml:space="preserve"> may not be applicable to every graduate student</w:t>
      </w:r>
      <w:r w:rsidR="00FA69FF">
        <w:t xml:space="preserve">. For example, individuals conducting fieldwork in remote areas without </w:t>
      </w:r>
      <w:r w:rsidR="00FA69FF">
        <w:lastRenderedPageBreak/>
        <w:t xml:space="preserve">cell service may need to respond differently to scenarios than those working in urban environments. We acknowledge such particularities where they arise. </w:t>
      </w:r>
    </w:p>
    <w:p w14:paraId="1C2A1E17" w14:textId="64435581" w:rsidR="00FA69FF" w:rsidRDefault="00FA69FF" w:rsidP="002D1CA6">
      <w:pPr>
        <w:spacing w:line="360" w:lineRule="auto"/>
      </w:pPr>
    </w:p>
    <w:p w14:paraId="063410FB" w14:textId="4A85814E" w:rsidR="00FA69FF" w:rsidRDefault="00FA69FF" w:rsidP="002D1CA6">
      <w:pPr>
        <w:spacing w:line="360" w:lineRule="auto"/>
      </w:pPr>
      <w:r>
        <w:t>[</w:t>
      </w:r>
      <w:r w:rsidR="00F67DC2">
        <w:t xml:space="preserve">paragraph </w:t>
      </w:r>
      <w:r>
        <w:t>recommend</w:t>
      </w:r>
      <w:r w:rsidR="00F67DC2">
        <w:t>ing</w:t>
      </w:r>
      <w:r>
        <w:t xml:space="preserve"> labs develop their own policies]</w:t>
      </w:r>
    </w:p>
    <w:p w14:paraId="0E1C0AA4" w14:textId="4CE074AE" w:rsidR="00EC39C8" w:rsidRDefault="00EC39C8" w:rsidP="002D1CA6">
      <w:pPr>
        <w:spacing w:line="360" w:lineRule="auto"/>
      </w:pPr>
    </w:p>
    <w:p w14:paraId="59E912B2" w14:textId="5AEF36C9" w:rsidR="00EC39C8" w:rsidRDefault="00EC39C8" w:rsidP="002D1CA6">
      <w:pPr>
        <w:spacing w:line="360" w:lineRule="auto"/>
      </w:pPr>
      <w:r>
        <w:t xml:space="preserve">To make this piece as applicable as possible, we report the results of the survey in two formats: 1) general advice, </w:t>
      </w:r>
      <w:r w:rsidR="00F67DC2">
        <w:t>meant</w:t>
      </w:r>
      <w:r>
        <w:t xml:space="preserve"> to be </w:t>
      </w:r>
      <w:proofErr w:type="spellStart"/>
      <w:r>
        <w:t>skimmable</w:t>
      </w:r>
      <w:proofErr w:type="spellEnd"/>
      <w:r>
        <w:t xml:space="preserve">, and 2) specific actions to take at various points of the field season, designed to be more applicable to those leading a field season for the first time. We also include a </w:t>
      </w:r>
      <w:proofErr w:type="gramStart"/>
      <w:r>
        <w:t>check-list</w:t>
      </w:r>
      <w:proofErr w:type="gramEnd"/>
      <w:r>
        <w:t xml:space="preserve"> </w:t>
      </w:r>
      <w:r w:rsidR="00F67DC2">
        <w:t xml:space="preserve">of questions and actions in the supplemental materials, meant to guide labs in establishing their own lab-specific protocols and policies. </w:t>
      </w:r>
    </w:p>
    <w:p w14:paraId="29362E21" w14:textId="77777777" w:rsidR="00FA69FF" w:rsidRPr="002D1CA6" w:rsidRDefault="00FA69FF" w:rsidP="002D1CA6">
      <w:pPr>
        <w:spacing w:line="360" w:lineRule="auto"/>
      </w:pPr>
    </w:p>
    <w:p w14:paraId="4DAA6EFD" w14:textId="26FCFB58" w:rsidR="002D1CA6" w:rsidRPr="002D1CA6" w:rsidRDefault="002D1CA6" w:rsidP="002D1CA6">
      <w:pPr>
        <w:spacing w:line="360" w:lineRule="auto"/>
        <w:rPr>
          <w:b/>
          <w:bCs/>
        </w:rPr>
      </w:pPr>
      <w:r w:rsidRPr="002D1CA6">
        <w:rPr>
          <w:b/>
          <w:bCs/>
        </w:rPr>
        <w:t>Methods</w:t>
      </w:r>
    </w:p>
    <w:p w14:paraId="52431571" w14:textId="44D0E062" w:rsidR="002D1CA6" w:rsidRDefault="002D1CA6" w:rsidP="002D1CA6">
      <w:pPr>
        <w:spacing w:line="360" w:lineRule="auto"/>
      </w:pPr>
      <w:r w:rsidRPr="002D1CA6">
        <w:t xml:space="preserve">We developed a short (&gt;5 minute) survey to collect advice from </w:t>
      </w:r>
      <w:r w:rsidR="009253DF">
        <w:t xml:space="preserve">both graduate students and supervisors. We distributed the survey first internally among our home department and labs before sending to the </w:t>
      </w:r>
      <w:proofErr w:type="spellStart"/>
      <w:r w:rsidR="009253DF">
        <w:t>Ecolog</w:t>
      </w:r>
      <w:proofErr w:type="spellEnd"/>
      <w:r w:rsidR="009253DF">
        <w:t>-listserv.</w:t>
      </w:r>
      <w:r w:rsidRPr="002D1CA6">
        <w:t xml:space="preserve"> </w:t>
      </w:r>
    </w:p>
    <w:p w14:paraId="2B4F239B" w14:textId="77777777" w:rsidR="00F67DC2" w:rsidRDefault="009253DF" w:rsidP="002D1CA6">
      <w:pPr>
        <w:spacing w:line="360" w:lineRule="auto"/>
        <w:rPr>
          <w:i/>
          <w:iCs/>
        </w:rPr>
      </w:pPr>
      <w:r w:rsidRPr="009253DF">
        <w:rPr>
          <w:i/>
          <w:iCs/>
        </w:rPr>
        <w:t>Survey questions</w:t>
      </w:r>
      <w:r w:rsidR="00F67DC2">
        <w:rPr>
          <w:i/>
          <w:iCs/>
        </w:rPr>
        <w:t xml:space="preserve"> </w:t>
      </w:r>
    </w:p>
    <w:p w14:paraId="0AE7CC12" w14:textId="1867D015" w:rsidR="009253DF" w:rsidRPr="00F67DC2" w:rsidRDefault="00F67DC2" w:rsidP="002D1CA6">
      <w:pPr>
        <w:spacing w:line="360" w:lineRule="auto"/>
      </w:pPr>
      <w:r w:rsidRPr="00F67DC2">
        <w:t xml:space="preserve">[link to survey: </w:t>
      </w:r>
      <w:r w:rsidRPr="00F67DC2">
        <w:t>https://docs.google.com/forms/d/1HuyVHxDU49MtVqjYD95Qy9VS1eEolH0SnGz89ViLElg/edit?usp=sharing</w:t>
      </w:r>
      <w:r w:rsidRPr="00F67DC2">
        <w:t>]</w:t>
      </w:r>
    </w:p>
    <w:p w14:paraId="15423DAD" w14:textId="50576318" w:rsidR="009253DF" w:rsidRDefault="009253DF" w:rsidP="009253DF">
      <w:pPr>
        <w:pStyle w:val="ListParagraph"/>
        <w:numPr>
          <w:ilvl w:val="0"/>
          <w:numId w:val="2"/>
        </w:numPr>
        <w:spacing w:line="360" w:lineRule="auto"/>
      </w:pPr>
      <w:r w:rsidRPr="009253DF">
        <w:t>What</w:t>
      </w:r>
      <w:r>
        <w:t xml:space="preserve"> stage of your research career are you currently in? [Graduate student, faculty member, postdoc]</w:t>
      </w:r>
    </w:p>
    <w:p w14:paraId="438169A2" w14:textId="046F5242" w:rsidR="009253DF" w:rsidRDefault="009253DF" w:rsidP="009253DF">
      <w:pPr>
        <w:pStyle w:val="ListParagraph"/>
        <w:numPr>
          <w:ilvl w:val="0"/>
          <w:numId w:val="2"/>
        </w:numPr>
        <w:spacing w:line="360" w:lineRule="auto"/>
      </w:pPr>
      <w:r>
        <w:t xml:space="preserve">How many years of experience do you have </w:t>
      </w:r>
      <w:proofErr w:type="gramStart"/>
      <w:r>
        <w:t>leading</w:t>
      </w:r>
      <w:proofErr w:type="gramEnd"/>
      <w:r>
        <w:t xml:space="preserve"> a field crew?</w:t>
      </w:r>
    </w:p>
    <w:p w14:paraId="3DB36DBE" w14:textId="143DF1D5" w:rsidR="009253DF" w:rsidRDefault="009253DF" w:rsidP="009253DF">
      <w:pPr>
        <w:pStyle w:val="ListParagraph"/>
        <w:numPr>
          <w:ilvl w:val="0"/>
          <w:numId w:val="2"/>
        </w:numPr>
        <w:spacing w:line="360" w:lineRule="auto"/>
      </w:pPr>
      <w:r>
        <w:t>How many years of experience do you have doing fieldwork, either as a field assistant/tech or leading a field crew?</w:t>
      </w:r>
    </w:p>
    <w:p w14:paraId="277337C5" w14:textId="62477605" w:rsidR="009253DF" w:rsidRDefault="009253DF" w:rsidP="009253DF">
      <w:pPr>
        <w:pStyle w:val="ListParagraph"/>
        <w:numPr>
          <w:ilvl w:val="0"/>
          <w:numId w:val="2"/>
        </w:numPr>
        <w:spacing w:line="360" w:lineRule="auto"/>
      </w:pPr>
      <w:r>
        <w:t>In general, what advice would you give to incoming graduate students leading a field season for the first time?</w:t>
      </w:r>
    </w:p>
    <w:p w14:paraId="6A877C26" w14:textId="330934F3" w:rsidR="009253DF" w:rsidRDefault="009253DF" w:rsidP="009253DF">
      <w:pPr>
        <w:pStyle w:val="ListParagraph"/>
        <w:numPr>
          <w:ilvl w:val="0"/>
          <w:numId w:val="2"/>
        </w:numPr>
        <w:spacing w:line="360" w:lineRule="auto"/>
      </w:pPr>
      <w:r>
        <w:t>Before the field season, what are 2-3 specific actions a successful field crew leader takes?</w:t>
      </w:r>
    </w:p>
    <w:p w14:paraId="03410C9F" w14:textId="2D9BAFB9" w:rsidR="009253DF" w:rsidRDefault="009253DF" w:rsidP="009253DF">
      <w:pPr>
        <w:pStyle w:val="ListParagraph"/>
        <w:numPr>
          <w:ilvl w:val="0"/>
          <w:numId w:val="2"/>
        </w:numPr>
        <w:spacing w:line="360" w:lineRule="auto"/>
      </w:pPr>
      <w:r>
        <w:t>During the field season, what are 2-3 specific actions a successful field crew leader takes?</w:t>
      </w:r>
    </w:p>
    <w:p w14:paraId="48B1071A" w14:textId="31601FD1" w:rsidR="009253DF" w:rsidRDefault="009253DF" w:rsidP="009253DF">
      <w:pPr>
        <w:pStyle w:val="ListParagraph"/>
        <w:numPr>
          <w:ilvl w:val="0"/>
          <w:numId w:val="2"/>
        </w:numPr>
        <w:spacing w:line="360" w:lineRule="auto"/>
      </w:pPr>
      <w:r>
        <w:t>After the field season, are there any actions a successful field crew</w:t>
      </w:r>
      <w:r w:rsidR="00EC39C8">
        <w:t xml:space="preserve"> leader takes?</w:t>
      </w:r>
    </w:p>
    <w:p w14:paraId="4FB15D61" w14:textId="0F2A992A" w:rsidR="00EC39C8" w:rsidRDefault="00EC39C8" w:rsidP="009253DF">
      <w:pPr>
        <w:pStyle w:val="ListParagraph"/>
        <w:numPr>
          <w:ilvl w:val="0"/>
          <w:numId w:val="2"/>
        </w:numPr>
        <w:spacing w:line="360" w:lineRule="auto"/>
      </w:pPr>
      <w:r>
        <w:lastRenderedPageBreak/>
        <w:t>Think about a field season you had that was successful. What leadership traits and/or actions made it successful?</w:t>
      </w:r>
    </w:p>
    <w:p w14:paraId="704294EE" w14:textId="5780F215" w:rsidR="00EC39C8" w:rsidRDefault="00EC39C8" w:rsidP="009253DF">
      <w:pPr>
        <w:pStyle w:val="ListParagraph"/>
        <w:numPr>
          <w:ilvl w:val="0"/>
          <w:numId w:val="2"/>
        </w:numPr>
        <w:spacing w:line="360" w:lineRule="auto"/>
      </w:pPr>
      <w:r>
        <w:t>How have you and your field crew overcome challenges – whether external (i.e., weather) or internal (i.e., interpersonal) – to have a successful field season?</w:t>
      </w:r>
    </w:p>
    <w:p w14:paraId="08D3E5CD" w14:textId="7043CC2B" w:rsidR="00EC39C8" w:rsidRPr="009253DF" w:rsidRDefault="00EC39C8" w:rsidP="009253DF">
      <w:pPr>
        <w:pStyle w:val="ListParagraph"/>
        <w:numPr>
          <w:ilvl w:val="0"/>
          <w:numId w:val="2"/>
        </w:numPr>
        <w:spacing w:line="360" w:lineRule="auto"/>
      </w:pPr>
      <w:r>
        <w:t>Are there other strategies to leading fieldwork successfully that you’d like to mention that have not been addressed above?</w:t>
      </w:r>
    </w:p>
    <w:p w14:paraId="6894D9EA" w14:textId="77777777" w:rsidR="002D1CA6" w:rsidRPr="002D1CA6" w:rsidRDefault="002D1CA6" w:rsidP="002D1CA6">
      <w:pPr>
        <w:spacing w:line="360" w:lineRule="auto"/>
      </w:pPr>
    </w:p>
    <w:p w14:paraId="0E2FF3AB" w14:textId="6ADDF463" w:rsidR="002D1CA6" w:rsidRDefault="002D1CA6" w:rsidP="002D1CA6">
      <w:pPr>
        <w:spacing w:line="360" w:lineRule="auto"/>
        <w:rPr>
          <w:b/>
          <w:bCs/>
        </w:rPr>
      </w:pPr>
      <w:r w:rsidRPr="002D1CA6">
        <w:rPr>
          <w:b/>
          <w:bCs/>
        </w:rPr>
        <w:t>Results</w:t>
      </w:r>
    </w:p>
    <w:p w14:paraId="5FF57151" w14:textId="52CAA6FC" w:rsidR="00EC39C8" w:rsidRPr="00EC39C8" w:rsidRDefault="00EC39C8" w:rsidP="002D1CA6">
      <w:pPr>
        <w:spacing w:line="360" w:lineRule="auto"/>
        <w:rPr>
          <w:i/>
          <w:iCs/>
        </w:rPr>
      </w:pPr>
      <w:r w:rsidRPr="00EC39C8">
        <w:rPr>
          <w:i/>
          <w:iCs/>
        </w:rPr>
        <w:t>Survey logistic results</w:t>
      </w:r>
    </w:p>
    <w:p w14:paraId="202C0FCD" w14:textId="61B71A36" w:rsidR="002D1CA6" w:rsidRDefault="002D1CA6" w:rsidP="002D1CA6">
      <w:pPr>
        <w:spacing w:line="360" w:lineRule="auto"/>
      </w:pPr>
      <w:r w:rsidRPr="002D1CA6">
        <w:t xml:space="preserve">Between DATE and DATE, # individuals completed the survey. % </w:t>
      </w:r>
      <w:proofErr w:type="gramStart"/>
      <w:r w:rsidRPr="002D1CA6">
        <w:t>of</w:t>
      </w:r>
      <w:proofErr w:type="gramEnd"/>
      <w:r w:rsidRPr="002D1CA6">
        <w:t xml:space="preserve"> respondents were graduate students, % were faculty members and % were postdoctoral researchers. </w:t>
      </w:r>
    </w:p>
    <w:p w14:paraId="487563C2" w14:textId="018A3A10" w:rsidR="00F67DC2" w:rsidRDefault="00F67DC2" w:rsidP="002D1CA6">
      <w:pPr>
        <w:spacing w:line="360" w:lineRule="auto"/>
      </w:pPr>
    </w:p>
    <w:p w14:paraId="2EE23781" w14:textId="469264B8" w:rsidR="00F67DC2" w:rsidRPr="00F67DC2" w:rsidRDefault="00F67DC2" w:rsidP="002D1CA6">
      <w:pPr>
        <w:spacing w:line="360" w:lineRule="auto"/>
        <w:rPr>
          <w:i/>
          <w:iCs/>
        </w:rPr>
      </w:pPr>
      <w:r>
        <w:rPr>
          <w:i/>
          <w:iCs/>
        </w:rPr>
        <w:t>[some comparison of the strategies suggested by grad students / professors if they differ]</w:t>
      </w:r>
    </w:p>
    <w:p w14:paraId="705A604C" w14:textId="77777777" w:rsidR="002D1CA6" w:rsidRPr="002D1CA6" w:rsidRDefault="002D1CA6" w:rsidP="002D1CA6">
      <w:pPr>
        <w:spacing w:line="360" w:lineRule="auto"/>
      </w:pPr>
    </w:p>
    <w:p w14:paraId="7E7F0668" w14:textId="6F4E58DC" w:rsidR="00946505" w:rsidRPr="002D1CA6" w:rsidRDefault="00865D76" w:rsidP="002D1CA6">
      <w:pPr>
        <w:spacing w:line="360" w:lineRule="auto"/>
        <w:rPr>
          <w:b/>
          <w:bCs/>
        </w:rPr>
      </w:pPr>
      <w:r w:rsidRPr="002D1CA6">
        <w:rPr>
          <w:b/>
          <w:bCs/>
        </w:rPr>
        <w:t>General Advice</w:t>
      </w:r>
    </w:p>
    <w:p w14:paraId="30EB2F2D" w14:textId="467944EB" w:rsidR="00DB4005" w:rsidRPr="002D1CA6" w:rsidRDefault="00EE0F7C" w:rsidP="002D1CA6">
      <w:pPr>
        <w:pStyle w:val="ListParagraph"/>
        <w:numPr>
          <w:ilvl w:val="0"/>
          <w:numId w:val="1"/>
        </w:numPr>
        <w:spacing w:line="360" w:lineRule="auto"/>
        <w:ind w:left="360"/>
        <w:rPr>
          <w:b/>
          <w:bCs/>
        </w:rPr>
      </w:pPr>
      <w:r w:rsidRPr="002D1CA6">
        <w:rPr>
          <w:b/>
          <w:bCs/>
        </w:rPr>
        <w:t>Prepare individuals for risk</w:t>
      </w:r>
    </w:p>
    <w:p w14:paraId="3555C00B" w14:textId="338D3D09" w:rsidR="00EE0F7C" w:rsidRPr="002D1CA6" w:rsidRDefault="00EE0F7C" w:rsidP="002D1CA6">
      <w:pPr>
        <w:pStyle w:val="ListParagraph"/>
        <w:spacing w:line="360" w:lineRule="auto"/>
        <w:ind w:left="360"/>
      </w:pPr>
      <w:r w:rsidRPr="002D1CA6">
        <w:t xml:space="preserve">Fieldwork contains risks from a variety of sources: landscape, weather, wildlife, bystanders and occasionally from other team members. Furthermore, not all members of a </w:t>
      </w:r>
      <w:proofErr w:type="spellStart"/>
      <w:r w:rsidRPr="002D1CA6">
        <w:t>fieldcrew</w:t>
      </w:r>
      <w:proofErr w:type="spellEnd"/>
      <w:r w:rsidRPr="002D1CA6">
        <w:t xml:space="preserve"> are faced with the same source or amount of risk: individuals from minority identities (race/ethnicity, sexual orientation, disability, gender identity, religion) may experience greater conflict or violence from sources external (bystanders, local authori</w:t>
      </w:r>
      <w:r w:rsidR="00B1699C" w:rsidRPr="002D1CA6">
        <w:t>ti</w:t>
      </w:r>
      <w:r w:rsidRPr="002D1CA6">
        <w:t xml:space="preserve">es, </w:t>
      </w:r>
      <w:proofErr w:type="spellStart"/>
      <w:r w:rsidRPr="002D1CA6">
        <w:t>etc</w:t>
      </w:r>
      <w:proofErr w:type="spellEnd"/>
      <w:r w:rsidRPr="002D1CA6">
        <w:t>) or internal (other team members)</w:t>
      </w:r>
      <w:r w:rsidR="00FB6768" w:rsidRPr="002D1CA6">
        <w:t xml:space="preserve"> (</w:t>
      </w:r>
      <w:r w:rsidR="00946505" w:rsidRPr="002D1CA6">
        <w:t>Claire Demery et al. 2021)</w:t>
      </w:r>
      <w:r w:rsidRPr="002D1CA6">
        <w:t xml:space="preserve">. </w:t>
      </w:r>
      <w:r w:rsidR="00FB6768" w:rsidRPr="002D1CA6">
        <w:t>Preparing team members adequately is critical to successfully meeting and managing risks.</w:t>
      </w:r>
    </w:p>
    <w:p w14:paraId="14ED83F8" w14:textId="401A9C50" w:rsidR="00462FEE" w:rsidRPr="002D1CA6" w:rsidRDefault="00462FEE" w:rsidP="002D1CA6">
      <w:pPr>
        <w:pStyle w:val="ListParagraph"/>
        <w:spacing w:line="360" w:lineRule="auto"/>
        <w:ind w:left="360"/>
      </w:pPr>
    </w:p>
    <w:p w14:paraId="57EB78EF" w14:textId="7045D301" w:rsidR="00462FEE" w:rsidRPr="002D1CA6" w:rsidRDefault="00462FEE" w:rsidP="002D1CA6">
      <w:pPr>
        <w:pStyle w:val="ListParagraph"/>
        <w:spacing w:line="360" w:lineRule="auto"/>
        <w:ind w:left="360"/>
      </w:pPr>
      <w:r w:rsidRPr="002D1CA6">
        <w:t xml:space="preserve">The key action required to prepare field assistants fully for potential risks is to talk about them. Acknowledge the risks that exist, and then talk through as a group how the field crew will deal with them if/when they arise. This can feel daunting, particularly in the context of more nebulous sources of risk – it may feel easier </w:t>
      </w:r>
      <w:r w:rsidR="00B1699C" w:rsidRPr="002D1CA6">
        <w:t xml:space="preserve">for some leads </w:t>
      </w:r>
      <w:r w:rsidRPr="002D1CA6">
        <w:t>to talk through how to proceed after spotting a bear than how to proceed if a member of the field</w:t>
      </w:r>
      <w:r w:rsidR="00BA6A39" w:rsidRPr="002D1CA6">
        <w:t xml:space="preserve"> </w:t>
      </w:r>
      <w:r w:rsidRPr="002D1CA6">
        <w:t>c</w:t>
      </w:r>
      <w:r w:rsidR="00BA6A39" w:rsidRPr="002D1CA6">
        <w:t>r</w:t>
      </w:r>
      <w:r w:rsidRPr="002D1CA6">
        <w:t xml:space="preserve">ew experiences harassment or prejudice, but that makes talking through that risk even more important. </w:t>
      </w:r>
    </w:p>
    <w:p w14:paraId="6750E0C1" w14:textId="77777777" w:rsidR="00BA6A39" w:rsidRPr="002D1CA6" w:rsidRDefault="00BA6A39" w:rsidP="002D1CA6">
      <w:pPr>
        <w:pStyle w:val="ListParagraph"/>
        <w:spacing w:line="360" w:lineRule="auto"/>
        <w:ind w:left="360"/>
      </w:pPr>
    </w:p>
    <w:p w14:paraId="4C360089" w14:textId="77777777" w:rsidR="00BA6A39" w:rsidRPr="002D1CA6" w:rsidRDefault="00BA6A39" w:rsidP="002D1CA6">
      <w:pPr>
        <w:pStyle w:val="ListParagraph"/>
        <w:spacing w:line="360" w:lineRule="auto"/>
        <w:ind w:left="360"/>
      </w:pPr>
    </w:p>
    <w:p w14:paraId="02C10B71" w14:textId="00246DF3" w:rsidR="00B1699C" w:rsidRPr="002D1CA6" w:rsidRDefault="00B1699C" w:rsidP="002D1CA6">
      <w:pPr>
        <w:pStyle w:val="ListParagraph"/>
        <w:numPr>
          <w:ilvl w:val="0"/>
          <w:numId w:val="1"/>
        </w:numPr>
        <w:spacing w:line="360" w:lineRule="auto"/>
        <w:ind w:left="360"/>
        <w:rPr>
          <w:b/>
          <w:bCs/>
        </w:rPr>
      </w:pPr>
      <w:commentRangeStart w:id="0"/>
      <w:r w:rsidRPr="002D1CA6">
        <w:rPr>
          <w:b/>
          <w:bCs/>
        </w:rPr>
        <w:t>Use incentives easily and often</w:t>
      </w:r>
      <w:commentRangeEnd w:id="0"/>
      <w:r w:rsidRPr="002D1CA6">
        <w:rPr>
          <w:rStyle w:val="CommentReference"/>
        </w:rPr>
        <w:commentReference w:id="0"/>
      </w:r>
    </w:p>
    <w:p w14:paraId="739BB533" w14:textId="12FE6C04" w:rsidR="006C6882" w:rsidRPr="002D1CA6" w:rsidRDefault="006C6882" w:rsidP="002D1CA6">
      <w:pPr>
        <w:pStyle w:val="ListParagraph"/>
        <w:spacing w:line="360" w:lineRule="auto"/>
        <w:ind w:left="360"/>
      </w:pPr>
    </w:p>
    <w:p w14:paraId="73C3E234" w14:textId="6F0C45BA" w:rsidR="006C6882" w:rsidRPr="002D1CA6" w:rsidRDefault="006C6882" w:rsidP="002D1CA6">
      <w:pPr>
        <w:pStyle w:val="ListParagraph"/>
        <w:numPr>
          <w:ilvl w:val="0"/>
          <w:numId w:val="1"/>
        </w:numPr>
        <w:spacing w:line="360" w:lineRule="auto"/>
        <w:ind w:left="360"/>
        <w:rPr>
          <w:b/>
          <w:bCs/>
        </w:rPr>
      </w:pPr>
      <w:r w:rsidRPr="002D1CA6">
        <w:rPr>
          <w:b/>
          <w:bCs/>
        </w:rPr>
        <w:t>Establish expectations early and often</w:t>
      </w:r>
    </w:p>
    <w:p w14:paraId="71131BE3" w14:textId="1693CAC3" w:rsidR="002D1CA6" w:rsidRPr="002D1CA6" w:rsidRDefault="002D1CA6" w:rsidP="002D1CA6">
      <w:pPr>
        <w:pStyle w:val="ListParagraph"/>
        <w:spacing w:line="360" w:lineRule="auto"/>
        <w:ind w:left="360"/>
      </w:pPr>
    </w:p>
    <w:p w14:paraId="3ED650B7" w14:textId="39F73971" w:rsidR="002D1CA6" w:rsidRPr="002D1CA6" w:rsidRDefault="002D1CA6" w:rsidP="002D1CA6">
      <w:pPr>
        <w:pStyle w:val="ListParagraph"/>
        <w:spacing w:line="360" w:lineRule="auto"/>
        <w:ind w:left="360"/>
      </w:pPr>
    </w:p>
    <w:p w14:paraId="5C636D41" w14:textId="5C4A291C" w:rsidR="002D1CA6" w:rsidRPr="002D1CA6" w:rsidRDefault="002D1CA6" w:rsidP="002D1CA6">
      <w:pPr>
        <w:pStyle w:val="ListParagraph"/>
        <w:spacing w:line="360" w:lineRule="auto"/>
        <w:ind w:left="0"/>
        <w:rPr>
          <w:b/>
          <w:bCs/>
        </w:rPr>
      </w:pPr>
      <w:r w:rsidRPr="002D1CA6">
        <w:rPr>
          <w:b/>
          <w:bCs/>
        </w:rPr>
        <w:t>Actionable Advice</w:t>
      </w:r>
    </w:p>
    <w:p w14:paraId="24180BD6" w14:textId="4B1722FF" w:rsidR="002D1CA6" w:rsidRPr="002D1CA6" w:rsidRDefault="002D1CA6" w:rsidP="002D1CA6">
      <w:pPr>
        <w:pStyle w:val="ListParagraph"/>
        <w:spacing w:line="360" w:lineRule="auto"/>
        <w:ind w:left="0"/>
        <w:rPr>
          <w:b/>
          <w:bCs/>
        </w:rPr>
      </w:pPr>
      <w:r w:rsidRPr="002D1CA6">
        <w:rPr>
          <w:b/>
          <w:bCs/>
        </w:rPr>
        <w:t>[</w:t>
      </w:r>
      <w:r w:rsidR="00F67DC2">
        <w:rPr>
          <w:b/>
          <w:bCs/>
        </w:rPr>
        <w:t xml:space="preserve">flowchart of before/after/during </w:t>
      </w:r>
      <w:proofErr w:type="spellStart"/>
      <w:r w:rsidR="00F67DC2">
        <w:rPr>
          <w:b/>
          <w:bCs/>
        </w:rPr>
        <w:t>stragies</w:t>
      </w:r>
      <w:proofErr w:type="spellEnd"/>
      <w:r w:rsidRPr="002D1CA6">
        <w:rPr>
          <w:b/>
          <w:bCs/>
        </w:rPr>
        <w:t>]</w:t>
      </w:r>
    </w:p>
    <w:p w14:paraId="16665918" w14:textId="7B86030F" w:rsidR="002D1CA6" w:rsidRPr="002D1CA6" w:rsidRDefault="002D1CA6" w:rsidP="002D1CA6">
      <w:pPr>
        <w:pStyle w:val="ListParagraph"/>
        <w:spacing w:line="360" w:lineRule="auto"/>
        <w:ind w:left="0"/>
        <w:rPr>
          <w:b/>
          <w:bCs/>
        </w:rPr>
      </w:pPr>
    </w:p>
    <w:p w14:paraId="5F3060B1" w14:textId="0C771292" w:rsidR="002D1CA6" w:rsidRPr="002D1CA6" w:rsidRDefault="002D1CA6" w:rsidP="002D1CA6">
      <w:pPr>
        <w:pStyle w:val="ListParagraph"/>
        <w:spacing w:line="360" w:lineRule="auto"/>
        <w:ind w:left="0"/>
        <w:rPr>
          <w:b/>
          <w:bCs/>
        </w:rPr>
      </w:pPr>
      <w:r w:rsidRPr="002D1CA6">
        <w:rPr>
          <w:b/>
          <w:bCs/>
        </w:rPr>
        <w:t>Conclusions</w:t>
      </w:r>
    </w:p>
    <w:p w14:paraId="4F10348B" w14:textId="757EBEC4" w:rsidR="002D1CA6" w:rsidRPr="002D1CA6" w:rsidRDefault="002D1CA6" w:rsidP="002D1CA6">
      <w:pPr>
        <w:pStyle w:val="ListParagraph"/>
        <w:spacing w:line="360" w:lineRule="auto"/>
        <w:ind w:left="0"/>
        <w:rPr>
          <w:b/>
          <w:bCs/>
        </w:rPr>
      </w:pPr>
    </w:p>
    <w:p w14:paraId="1A695FDD" w14:textId="3FDBAA20" w:rsidR="002D1CA6" w:rsidRPr="002D1CA6" w:rsidRDefault="002D1CA6" w:rsidP="002D1CA6">
      <w:pPr>
        <w:pStyle w:val="ListParagraph"/>
        <w:spacing w:line="360" w:lineRule="auto"/>
        <w:ind w:left="0"/>
        <w:rPr>
          <w:b/>
          <w:bCs/>
        </w:rPr>
      </w:pPr>
      <w:r w:rsidRPr="002D1CA6">
        <w:rPr>
          <w:b/>
          <w:bCs/>
        </w:rPr>
        <w:t>Acknowledgements</w:t>
      </w:r>
    </w:p>
    <w:p w14:paraId="691A5F85" w14:textId="77777777" w:rsidR="002D1CA6" w:rsidRPr="002D1CA6" w:rsidRDefault="002D1CA6" w:rsidP="002D1CA6">
      <w:pPr>
        <w:pStyle w:val="ListParagraph"/>
        <w:spacing w:line="360" w:lineRule="auto"/>
        <w:ind w:left="0"/>
        <w:rPr>
          <w:b/>
          <w:bCs/>
        </w:rPr>
      </w:pPr>
    </w:p>
    <w:p w14:paraId="53813E00" w14:textId="1ED7A304" w:rsidR="002D1CA6" w:rsidRDefault="002D1CA6" w:rsidP="002D1CA6">
      <w:pPr>
        <w:pStyle w:val="ListParagraph"/>
        <w:spacing w:line="360" w:lineRule="auto"/>
        <w:ind w:left="0"/>
        <w:rPr>
          <w:b/>
          <w:bCs/>
        </w:rPr>
      </w:pPr>
      <w:r w:rsidRPr="002D1CA6">
        <w:rPr>
          <w:b/>
          <w:bCs/>
        </w:rPr>
        <w:t>References</w:t>
      </w:r>
    </w:p>
    <w:p w14:paraId="6792A80E" w14:textId="4D5D1FD0" w:rsidR="002D1CA6" w:rsidRDefault="002D1CA6" w:rsidP="002D1CA6">
      <w:pPr>
        <w:pStyle w:val="ListParagraph"/>
        <w:spacing w:line="360" w:lineRule="auto"/>
        <w:ind w:hanging="720"/>
      </w:pPr>
      <w:r w:rsidRPr="002D1CA6">
        <w:t>Daniels, L.D. and Lavallee, S., 2014. Better safe than sorry: Planning for safe and successful fieldwork. </w:t>
      </w:r>
      <w:r w:rsidRPr="002D1CA6">
        <w:rPr>
          <w:i/>
          <w:iCs/>
        </w:rPr>
        <w:t>The Bulletin of the Ecological Society of America</w:t>
      </w:r>
      <w:r w:rsidRPr="002D1CA6">
        <w:t>, </w:t>
      </w:r>
      <w:r w:rsidRPr="002D1CA6">
        <w:rPr>
          <w:i/>
          <w:iCs/>
        </w:rPr>
        <w:t>95</w:t>
      </w:r>
      <w:r w:rsidRPr="002D1CA6">
        <w:t>(3), pp.264-273.</w:t>
      </w:r>
    </w:p>
    <w:p w14:paraId="519588CC" w14:textId="7DB6C439" w:rsidR="002D1CA6" w:rsidRPr="002D1CA6" w:rsidRDefault="002D1CA6" w:rsidP="002D1CA6">
      <w:pPr>
        <w:pStyle w:val="ListParagraph"/>
        <w:spacing w:line="360" w:lineRule="auto"/>
        <w:ind w:hanging="720"/>
      </w:pPr>
      <w:r w:rsidRPr="002D1CA6">
        <w:t xml:space="preserve">Demery, A.J.C. and Pipkin, M.A., 2021. Safe fieldwork strategies for at-risk individuals, their </w:t>
      </w:r>
      <w:proofErr w:type="gramStart"/>
      <w:r w:rsidRPr="002D1CA6">
        <w:t>supervisors</w:t>
      </w:r>
      <w:proofErr w:type="gramEnd"/>
      <w:r w:rsidRPr="002D1CA6">
        <w:t xml:space="preserve"> and institutions. </w:t>
      </w:r>
      <w:r w:rsidRPr="002D1CA6">
        <w:rPr>
          <w:i/>
          <w:iCs/>
        </w:rPr>
        <w:t>Nature Ecology &amp; Evolution</w:t>
      </w:r>
      <w:r w:rsidRPr="002D1CA6">
        <w:t>, </w:t>
      </w:r>
      <w:r w:rsidRPr="002D1CA6">
        <w:rPr>
          <w:i/>
          <w:iCs/>
        </w:rPr>
        <w:t>5</w:t>
      </w:r>
      <w:r w:rsidRPr="002D1CA6">
        <w:t>(1), pp.5-9.</w:t>
      </w:r>
    </w:p>
    <w:p w14:paraId="790FB0FD" w14:textId="77777777" w:rsidR="002D1CA6" w:rsidRPr="002D1CA6" w:rsidRDefault="002D1CA6" w:rsidP="002D1CA6">
      <w:pPr>
        <w:spacing w:line="360" w:lineRule="auto"/>
        <w:ind w:left="720" w:hanging="720"/>
        <w:rPr>
          <w:color w:val="000000" w:themeColor="text1"/>
        </w:rPr>
      </w:pPr>
      <w:r w:rsidRPr="002D1CA6">
        <w:rPr>
          <w:color w:val="000000" w:themeColor="text1"/>
          <w:shd w:val="clear" w:color="auto" w:fill="FFFFFF"/>
        </w:rPr>
        <w:t xml:space="preserve">Houle, A., Chapman, </w:t>
      </w:r>
      <w:proofErr w:type="gramStart"/>
      <w:r w:rsidRPr="002D1CA6">
        <w:rPr>
          <w:color w:val="000000" w:themeColor="text1"/>
          <w:shd w:val="clear" w:color="auto" w:fill="FFFFFF"/>
        </w:rPr>
        <w:t>C.A.</w:t>
      </w:r>
      <w:proofErr w:type="gramEnd"/>
      <w:r w:rsidRPr="002D1CA6">
        <w:rPr>
          <w:color w:val="000000" w:themeColor="text1"/>
          <w:shd w:val="clear" w:color="auto" w:fill="FFFFFF"/>
        </w:rPr>
        <w:t xml:space="preserve"> and Vickery, W.L., 2004. Tree climbing strategies for primate ecological studies. </w:t>
      </w:r>
      <w:r w:rsidRPr="002D1CA6">
        <w:rPr>
          <w:i/>
          <w:iCs/>
          <w:color w:val="000000" w:themeColor="text1"/>
          <w:shd w:val="clear" w:color="auto" w:fill="FFFFFF"/>
        </w:rPr>
        <w:t>International Journal of Primatology</w:t>
      </w:r>
      <w:r w:rsidRPr="002D1CA6">
        <w:rPr>
          <w:color w:val="000000" w:themeColor="text1"/>
          <w:shd w:val="clear" w:color="auto" w:fill="FFFFFF"/>
        </w:rPr>
        <w:t>, </w:t>
      </w:r>
      <w:r w:rsidRPr="002D1CA6">
        <w:rPr>
          <w:i/>
          <w:iCs/>
          <w:color w:val="000000" w:themeColor="text1"/>
          <w:shd w:val="clear" w:color="auto" w:fill="FFFFFF"/>
        </w:rPr>
        <w:t>25</w:t>
      </w:r>
      <w:r w:rsidRPr="002D1CA6">
        <w:rPr>
          <w:color w:val="000000" w:themeColor="text1"/>
          <w:shd w:val="clear" w:color="auto" w:fill="FFFFFF"/>
        </w:rPr>
        <w:t>(1), pp.237-260.</w:t>
      </w:r>
    </w:p>
    <w:p w14:paraId="7367FB25" w14:textId="383E5F6D" w:rsidR="002D1CA6" w:rsidRPr="002D1CA6" w:rsidRDefault="002D1CA6" w:rsidP="002D1CA6">
      <w:pPr>
        <w:pStyle w:val="ListParagraph"/>
        <w:spacing w:line="360" w:lineRule="auto"/>
        <w:ind w:hanging="720"/>
      </w:pPr>
      <w:r w:rsidRPr="002D1CA6">
        <w:t>Tracy, E.E., Teal, C.N., Ingram, S.J., Jenney, C.J., Grant, J.D. and Bonar, S.A., 2021. The Impact of COVID‐19 on Freshwater Fisheries Fieldwork and Data Collection. </w:t>
      </w:r>
      <w:r w:rsidRPr="002D1CA6">
        <w:rPr>
          <w:i/>
          <w:iCs/>
        </w:rPr>
        <w:t>Fisheries</w:t>
      </w:r>
      <w:r w:rsidRPr="002D1CA6">
        <w:t>.</w:t>
      </w:r>
    </w:p>
    <w:sectPr w:rsidR="002D1CA6" w:rsidRPr="002D1CA6" w:rsidSect="00EE0F7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9-30T17:02:00Z" w:initials="HK">
    <w:p w14:paraId="42E0ADAA" w14:textId="50DD553A" w:rsidR="00B1699C" w:rsidRDefault="00B1699C" w:rsidP="00B1699C">
      <w:pPr>
        <w:pStyle w:val="CommentText"/>
      </w:pPr>
      <w:r>
        <w:rPr>
          <w:rStyle w:val="CommentReference"/>
        </w:rPr>
        <w:annotationRef/>
      </w:r>
      <w:r>
        <w:t>Knowing exactly when to bust out the baked goods or the hot chocolate during fieldwork is a skill that you should be able to put on a CV and I will die on that hill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E0A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6C42" w16cex:dateUtc="2021-09-30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E0ADAA" w16cid:durableId="25006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57456"/>
    <w:multiLevelType w:val="hybridMultilevel"/>
    <w:tmpl w:val="9FF6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471DA"/>
    <w:multiLevelType w:val="hybridMultilevel"/>
    <w:tmpl w:val="13E0E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332A382W973T494"/>
    <w:docVar w:name="paperpile-doc-name" w:val="Fieldwork strategies draft.docx"/>
  </w:docVars>
  <w:rsids>
    <w:rsidRoot w:val="00E25061"/>
    <w:rsid w:val="00153CB4"/>
    <w:rsid w:val="002D1CA6"/>
    <w:rsid w:val="003B10F0"/>
    <w:rsid w:val="00462FEE"/>
    <w:rsid w:val="006C6882"/>
    <w:rsid w:val="0075362F"/>
    <w:rsid w:val="00865D76"/>
    <w:rsid w:val="00920D1E"/>
    <w:rsid w:val="009253DF"/>
    <w:rsid w:val="00946505"/>
    <w:rsid w:val="00A653A3"/>
    <w:rsid w:val="00B03B92"/>
    <w:rsid w:val="00B1699C"/>
    <w:rsid w:val="00BA6A39"/>
    <w:rsid w:val="00DB4005"/>
    <w:rsid w:val="00E25061"/>
    <w:rsid w:val="00EC39C8"/>
    <w:rsid w:val="00EE0F7C"/>
    <w:rsid w:val="00F36FDB"/>
    <w:rsid w:val="00F67DC2"/>
    <w:rsid w:val="00F87285"/>
    <w:rsid w:val="00FA69FF"/>
    <w:rsid w:val="00FB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73D78"/>
  <w15:chartTrackingRefBased/>
  <w15:docId w15:val="{0AEF11B2-F083-984C-8151-6DF035B0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rPr>
      <w:rFonts w:ascii="Times New Roman" w:eastAsia="Times New Roman" w:hAnsi="Times New Roman" w:cs="Times New Roman"/>
    </w:rPr>
  </w:style>
  <w:style w:type="paragraph" w:styleId="Heading1">
    <w:name w:val="heading 1"/>
    <w:basedOn w:val="Normal"/>
    <w:next w:val="Normal"/>
    <w:link w:val="Heading1Char"/>
    <w:uiPriority w:val="9"/>
    <w:qFormat/>
    <w:rsid w:val="00F87285"/>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eastAsiaTheme="majorEastAsia"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semiHidden/>
    <w:unhideWhenUsed/>
    <w:rsid w:val="00946505"/>
    <w:rPr>
      <w:sz w:val="20"/>
      <w:szCs w:val="20"/>
    </w:rPr>
  </w:style>
  <w:style w:type="character" w:customStyle="1" w:styleId="CommentTextChar">
    <w:name w:val="Comment Text Char"/>
    <w:basedOn w:val="DefaultParagraphFont"/>
    <w:link w:val="CommentText"/>
    <w:uiPriority w:val="99"/>
    <w:semiHidden/>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999">
      <w:bodyDiv w:val="1"/>
      <w:marLeft w:val="0"/>
      <w:marRight w:val="0"/>
      <w:marTop w:val="0"/>
      <w:marBottom w:val="0"/>
      <w:divBdr>
        <w:top w:val="none" w:sz="0" w:space="0" w:color="auto"/>
        <w:left w:val="none" w:sz="0" w:space="0" w:color="auto"/>
        <w:bottom w:val="none" w:sz="0" w:space="0" w:color="auto"/>
        <w:right w:val="none" w:sz="0" w:space="0" w:color="auto"/>
      </w:divBdr>
    </w:div>
    <w:div w:id="600643406">
      <w:bodyDiv w:val="1"/>
      <w:marLeft w:val="0"/>
      <w:marRight w:val="0"/>
      <w:marTop w:val="0"/>
      <w:marBottom w:val="0"/>
      <w:divBdr>
        <w:top w:val="none" w:sz="0" w:space="0" w:color="auto"/>
        <w:left w:val="none" w:sz="0" w:space="0" w:color="auto"/>
        <w:bottom w:val="none" w:sz="0" w:space="0" w:color="auto"/>
        <w:right w:val="none" w:sz="0" w:space="0" w:color="auto"/>
      </w:divBdr>
    </w:div>
    <w:div w:id="690885304">
      <w:bodyDiv w:val="1"/>
      <w:marLeft w:val="0"/>
      <w:marRight w:val="0"/>
      <w:marTop w:val="0"/>
      <w:marBottom w:val="0"/>
      <w:divBdr>
        <w:top w:val="none" w:sz="0" w:space="0" w:color="auto"/>
        <w:left w:val="none" w:sz="0" w:space="0" w:color="auto"/>
        <w:bottom w:val="none" w:sz="0" w:space="0" w:color="auto"/>
        <w:right w:val="none" w:sz="0" w:space="0" w:color="auto"/>
      </w:divBdr>
    </w:div>
    <w:div w:id="755709178">
      <w:bodyDiv w:val="1"/>
      <w:marLeft w:val="0"/>
      <w:marRight w:val="0"/>
      <w:marTop w:val="0"/>
      <w:marBottom w:val="0"/>
      <w:divBdr>
        <w:top w:val="none" w:sz="0" w:space="0" w:color="auto"/>
        <w:left w:val="none" w:sz="0" w:space="0" w:color="auto"/>
        <w:bottom w:val="none" w:sz="0" w:space="0" w:color="auto"/>
        <w:right w:val="none" w:sz="0" w:space="0" w:color="auto"/>
      </w:divBdr>
    </w:div>
    <w:div w:id="809785888">
      <w:bodyDiv w:val="1"/>
      <w:marLeft w:val="0"/>
      <w:marRight w:val="0"/>
      <w:marTop w:val="0"/>
      <w:marBottom w:val="0"/>
      <w:divBdr>
        <w:top w:val="none" w:sz="0" w:space="0" w:color="auto"/>
        <w:left w:val="none" w:sz="0" w:space="0" w:color="auto"/>
        <w:bottom w:val="none" w:sz="0" w:space="0" w:color="auto"/>
        <w:right w:val="none" w:sz="0" w:space="0" w:color="auto"/>
      </w:divBdr>
    </w:div>
    <w:div w:id="866793278">
      <w:bodyDiv w:val="1"/>
      <w:marLeft w:val="0"/>
      <w:marRight w:val="0"/>
      <w:marTop w:val="0"/>
      <w:marBottom w:val="0"/>
      <w:divBdr>
        <w:top w:val="none" w:sz="0" w:space="0" w:color="auto"/>
        <w:left w:val="none" w:sz="0" w:space="0" w:color="auto"/>
        <w:bottom w:val="none" w:sz="0" w:space="0" w:color="auto"/>
        <w:right w:val="none" w:sz="0" w:space="0" w:color="auto"/>
      </w:divBdr>
    </w:div>
    <w:div w:id="1138914020">
      <w:bodyDiv w:val="1"/>
      <w:marLeft w:val="0"/>
      <w:marRight w:val="0"/>
      <w:marTop w:val="0"/>
      <w:marBottom w:val="0"/>
      <w:divBdr>
        <w:top w:val="none" w:sz="0" w:space="0" w:color="auto"/>
        <w:left w:val="none" w:sz="0" w:space="0" w:color="auto"/>
        <w:bottom w:val="none" w:sz="0" w:space="0" w:color="auto"/>
        <w:right w:val="none" w:sz="0" w:space="0" w:color="auto"/>
      </w:divBdr>
    </w:div>
    <w:div w:id="1232622708">
      <w:bodyDiv w:val="1"/>
      <w:marLeft w:val="0"/>
      <w:marRight w:val="0"/>
      <w:marTop w:val="0"/>
      <w:marBottom w:val="0"/>
      <w:divBdr>
        <w:top w:val="none" w:sz="0" w:space="0" w:color="auto"/>
        <w:left w:val="none" w:sz="0" w:space="0" w:color="auto"/>
        <w:bottom w:val="none" w:sz="0" w:space="0" w:color="auto"/>
        <w:right w:val="none" w:sz="0" w:space="0" w:color="auto"/>
      </w:divBdr>
    </w:div>
    <w:div w:id="1383139918">
      <w:bodyDiv w:val="1"/>
      <w:marLeft w:val="0"/>
      <w:marRight w:val="0"/>
      <w:marTop w:val="0"/>
      <w:marBottom w:val="0"/>
      <w:divBdr>
        <w:top w:val="none" w:sz="0" w:space="0" w:color="auto"/>
        <w:left w:val="none" w:sz="0" w:space="0" w:color="auto"/>
        <w:bottom w:val="none" w:sz="0" w:space="0" w:color="auto"/>
        <w:right w:val="none" w:sz="0" w:space="0" w:color="auto"/>
      </w:divBdr>
    </w:div>
    <w:div w:id="1840195342">
      <w:bodyDiv w:val="1"/>
      <w:marLeft w:val="0"/>
      <w:marRight w:val="0"/>
      <w:marTop w:val="0"/>
      <w:marBottom w:val="0"/>
      <w:divBdr>
        <w:top w:val="none" w:sz="0" w:space="0" w:color="auto"/>
        <w:left w:val="none" w:sz="0" w:space="0" w:color="auto"/>
        <w:bottom w:val="none" w:sz="0" w:space="0" w:color="auto"/>
        <w:right w:val="none" w:sz="0" w:space="0" w:color="auto"/>
      </w:divBdr>
    </w:div>
    <w:div w:id="1879245562">
      <w:bodyDiv w:val="1"/>
      <w:marLeft w:val="0"/>
      <w:marRight w:val="0"/>
      <w:marTop w:val="0"/>
      <w:marBottom w:val="0"/>
      <w:divBdr>
        <w:top w:val="none" w:sz="0" w:space="0" w:color="auto"/>
        <w:left w:val="none" w:sz="0" w:space="0" w:color="auto"/>
        <w:bottom w:val="none" w:sz="0" w:space="0" w:color="auto"/>
        <w:right w:val="none" w:sz="0" w:space="0" w:color="auto"/>
      </w:divBdr>
    </w:div>
    <w:div w:id="19598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7</cp:revision>
  <dcterms:created xsi:type="dcterms:W3CDTF">2021-09-30T22:06:00Z</dcterms:created>
  <dcterms:modified xsi:type="dcterms:W3CDTF">2021-10-05T16:48:00Z</dcterms:modified>
</cp:coreProperties>
</file>